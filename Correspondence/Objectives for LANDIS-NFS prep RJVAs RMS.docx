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D3" w:rsidRPr="0041621D" w:rsidRDefault="00155CD3" w:rsidP="00155CD3">
      <w:pPr>
        <w:pStyle w:val="NormalWeb"/>
        <w:ind w:left="720"/>
      </w:pPr>
      <w:r w:rsidRPr="00155CD3">
        <w:rPr>
          <w:b/>
        </w:rPr>
        <w:t>Top priority</w:t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>
        <w:rPr>
          <w:b/>
        </w:rPr>
        <w:tab/>
      </w:r>
      <w:r w:rsidR="0041621D" w:rsidRPr="0041621D">
        <w:t>September 7, 2016</w:t>
      </w:r>
    </w:p>
    <w:p w:rsidR="00155CD3" w:rsidRDefault="00155CD3" w:rsidP="00155CD3">
      <w:pPr>
        <w:pStyle w:val="NormalWeb"/>
        <w:numPr>
          <w:ilvl w:val="0"/>
          <w:numId w:val="1"/>
        </w:numPr>
      </w:pPr>
      <w:r w:rsidRPr="00F94C23">
        <w:t xml:space="preserve">Integration of </w:t>
      </w:r>
      <w:r w:rsidR="0041621D">
        <w:t xml:space="preserve">the </w:t>
      </w:r>
      <w:r w:rsidRPr="00F94C23">
        <w:t xml:space="preserve">Climate Library with all succession </w:t>
      </w:r>
      <w:ins w:id="0" w:author="Robert Scheller" w:date="2016-09-07T11:07:00Z">
        <w:r w:rsidR="00AA2B13">
          <w:t xml:space="preserve">extensions </w:t>
        </w:r>
      </w:ins>
      <w:r>
        <w:t xml:space="preserve">and applicable disturbance </w:t>
      </w:r>
      <w:r w:rsidRPr="00F94C23">
        <w:t xml:space="preserve">extensions.  </w:t>
      </w:r>
      <w:r>
        <w:t xml:space="preserve">Test the climate library with </w:t>
      </w:r>
      <w:del w:id="1" w:author="Robert Scheller" w:date="2016-09-07T11:07:00Z">
        <w:r w:rsidDel="00AA2B13">
          <w:delText xml:space="preserve">all existing </w:delText>
        </w:r>
      </w:del>
      <w:ins w:id="2" w:author="Robert Scheller" w:date="2016-09-07T11:07:00Z">
        <w:r w:rsidR="00AA2B13">
          <w:t xml:space="preserve">applicable </w:t>
        </w:r>
      </w:ins>
      <w:del w:id="3" w:author="Robert Scheller" w:date="2016-09-07T11:07:00Z">
        <w:r w:rsidDel="00AA2B13">
          <w:delText xml:space="preserve">LANDIS-II </w:delText>
        </w:r>
      </w:del>
      <w:ins w:id="4" w:author="Robert Scheller" w:date="2016-09-07T11:07:00Z">
        <w:r w:rsidR="00AA2B13">
          <w:t xml:space="preserve">disturbance </w:t>
        </w:r>
      </w:ins>
      <w:r>
        <w:t xml:space="preserve">extensions and </w:t>
      </w:r>
      <w:commentRangeStart w:id="5"/>
      <w:r>
        <w:t>make it seamless to users for use</w:t>
      </w:r>
      <w:commentRangeEnd w:id="5"/>
      <w:r w:rsidR="00AA2B13">
        <w:rPr>
          <w:rStyle w:val="CommentReference"/>
          <w:rFonts w:asciiTheme="minorHAnsi" w:hAnsiTheme="minorHAnsi" w:cstheme="minorBidi"/>
        </w:rPr>
        <w:commentReference w:id="5"/>
      </w:r>
      <w:r>
        <w:t>.</w:t>
      </w:r>
    </w:p>
    <w:p w:rsidR="0041621D" w:rsidRDefault="0041621D" w:rsidP="0041621D">
      <w:pPr>
        <w:pStyle w:val="NormalWeb"/>
        <w:numPr>
          <w:ilvl w:val="0"/>
          <w:numId w:val="1"/>
        </w:numPr>
      </w:pPr>
      <w:r w:rsidRPr="00573923">
        <w:t>R</w:t>
      </w:r>
      <w:r>
        <w:t xml:space="preserve">e-engineering of the Site Tool. </w:t>
      </w:r>
      <w:r w:rsidRPr="00573923">
        <w:t xml:space="preserve"> Right now the tool contains all of its own code, manually copied from the succession extension code and modified to fit the design of</w:t>
      </w:r>
      <w:r>
        <w:t xml:space="preserve"> the tool. </w:t>
      </w:r>
      <w:r w:rsidRPr="00573923">
        <w:t xml:space="preserve"> </w:t>
      </w:r>
      <w:r>
        <w:t>We should</w:t>
      </w:r>
      <w:r w:rsidRPr="00573923">
        <w:t xml:space="preserve"> redesign the tool </w:t>
      </w:r>
      <w:r>
        <w:t>to actually use</w:t>
      </w:r>
      <w:r w:rsidRPr="00573923">
        <w:t xml:space="preserve"> the LANDIS </w:t>
      </w:r>
      <w:proofErr w:type="spellStart"/>
      <w:r w:rsidRPr="00573923">
        <w:t>dlls</w:t>
      </w:r>
      <w:proofErr w:type="spellEnd"/>
      <w:r w:rsidRPr="00573923">
        <w:t xml:space="preserve"> for its code to ensure code consistency and to more easily work on development</w:t>
      </w:r>
      <w:r>
        <w:t xml:space="preserve">s in the Site Tool environment. </w:t>
      </w:r>
      <w:r w:rsidRPr="00573923">
        <w:t xml:space="preserve"> </w:t>
      </w:r>
      <w:r>
        <w:t>This would be done in collaboration with Brian Miranda.</w:t>
      </w:r>
    </w:p>
    <w:p w:rsidR="00307A87" w:rsidRDefault="00B859BF" w:rsidP="00573923">
      <w:pPr>
        <w:pStyle w:val="NormalWeb"/>
        <w:numPr>
          <w:ilvl w:val="0"/>
          <w:numId w:val="1"/>
        </w:numPr>
      </w:pPr>
      <w:r>
        <w:t>Ensure c</w:t>
      </w:r>
      <w:r w:rsidR="00573923" w:rsidRPr="00573923">
        <w:t xml:space="preserve">ompatibility of all extensions with </w:t>
      </w:r>
      <w:del w:id="6" w:author="Robert Scheller" w:date="2016-09-07T10:56:00Z">
        <w:r w:rsidR="00573923" w:rsidRPr="00573923" w:rsidDel="00307A87">
          <w:delText>the visualization tool</w:delText>
        </w:r>
      </w:del>
      <w:proofErr w:type="spellStart"/>
      <w:ins w:id="7" w:author="Robert Scheller" w:date="2016-09-07T10:56:00Z">
        <w:r w:rsidR="00307A87">
          <w:t>LandViz</w:t>
        </w:r>
      </w:ins>
      <w:proofErr w:type="spellEnd"/>
      <w:ins w:id="8" w:author="Robert Scheller" w:date="2016-09-07T10:57:00Z">
        <w:r w:rsidR="00307A87">
          <w:t>:</w:t>
        </w:r>
      </w:ins>
      <w:del w:id="9" w:author="Robert Scheller" w:date="2016-09-07T10:57:00Z">
        <w:r w:rsidR="00573923" w:rsidRPr="00573923" w:rsidDel="00307A87">
          <w:delText>.</w:delText>
        </w:r>
      </w:del>
      <w:r w:rsidR="00155CD3">
        <w:t xml:space="preserve">  </w:t>
      </w:r>
      <w:ins w:id="10" w:author="Robert Scheller" w:date="2016-09-07T10:57:00Z">
        <w:r w:rsidR="00307A87">
          <w:t xml:space="preserve">Add </w:t>
        </w:r>
      </w:ins>
      <w:ins w:id="11" w:author="Robert Scheller" w:date="2016-09-07T10:56:00Z">
        <w:r w:rsidR="00307A87">
          <w:t xml:space="preserve">the </w:t>
        </w:r>
      </w:ins>
      <w:ins w:id="12" w:author="Robert Scheller" w:date="2016-09-07T10:57:00Z">
        <w:r w:rsidR="00307A87">
          <w:t>metadata library to all extensions.</w:t>
        </w:r>
      </w:ins>
    </w:p>
    <w:p w:rsidR="00573923" w:rsidRPr="00573923" w:rsidRDefault="00155CD3" w:rsidP="00573923">
      <w:pPr>
        <w:pStyle w:val="NormalWeb"/>
        <w:numPr>
          <w:ilvl w:val="0"/>
          <w:numId w:val="1"/>
        </w:numPr>
      </w:pPr>
      <w:r>
        <w:t>Develop scripts to produce</w:t>
      </w:r>
      <w:r w:rsidR="0041621D">
        <w:t xml:space="preserve"> LandViz server links.</w:t>
      </w:r>
    </w:p>
    <w:p w:rsidR="00573923" w:rsidRDefault="00573923" w:rsidP="00573923">
      <w:pPr>
        <w:pStyle w:val="NormalWeb"/>
        <w:numPr>
          <w:ilvl w:val="0"/>
          <w:numId w:val="1"/>
        </w:numPr>
        <w:rPr>
          <w:ins w:id="13" w:author="Robert Scheller" w:date="2016-09-07T10:57:00Z"/>
        </w:rPr>
      </w:pPr>
      <w:r w:rsidRPr="00573923">
        <w:t>Enhancements/bu</w:t>
      </w:r>
      <w:r>
        <w:t xml:space="preserve">g fixes for visualization tool. </w:t>
      </w:r>
      <w:r w:rsidRPr="00573923">
        <w:t xml:space="preserve"> We ran into a few issues with stuff for the </w:t>
      </w:r>
      <w:proofErr w:type="spellStart"/>
      <w:r w:rsidRPr="00573923">
        <w:t>ChipNF</w:t>
      </w:r>
      <w:proofErr w:type="spellEnd"/>
      <w:r w:rsidRPr="00573923">
        <w:t>, particularly with the bird outputs.  Also implement our wish list of modifications and enhancements.</w:t>
      </w:r>
      <w:r w:rsidR="0041621D">
        <w:t xml:space="preserve">  TBD.</w:t>
      </w:r>
      <w:ins w:id="14" w:author="Robert Scheller" w:date="2016-09-07T10:57:00Z">
        <w:r w:rsidR="00307A87">
          <w:t xml:space="preserve">  </w:t>
        </w:r>
      </w:ins>
    </w:p>
    <w:p w:rsidR="00307A87" w:rsidRDefault="00307A87" w:rsidP="00307A87">
      <w:pPr>
        <w:pStyle w:val="NormalWeb"/>
        <w:numPr>
          <w:ilvl w:val="1"/>
          <w:numId w:val="1"/>
        </w:numPr>
        <w:rPr>
          <w:ins w:id="15" w:author="Robert Scheller" w:date="2016-09-07T10:58:00Z"/>
        </w:rPr>
        <w:pPrChange w:id="16" w:author="Robert Scheller" w:date="2016-09-07T10:57:00Z">
          <w:pPr>
            <w:pStyle w:val="NormalWeb"/>
            <w:numPr>
              <w:numId w:val="1"/>
            </w:numPr>
            <w:ind w:left="720" w:hanging="360"/>
          </w:pPr>
        </w:pPrChange>
      </w:pPr>
      <w:ins w:id="17" w:author="Robert Scheller" w:date="2016-09-07T10:58:00Z">
        <w:r>
          <w:t xml:space="preserve">Add link to originating or project web site.  </w:t>
        </w:r>
      </w:ins>
    </w:p>
    <w:p w:rsidR="00307A87" w:rsidRPr="00573923" w:rsidRDefault="00307A87" w:rsidP="00307A87">
      <w:pPr>
        <w:pStyle w:val="NormalWeb"/>
        <w:numPr>
          <w:ilvl w:val="1"/>
          <w:numId w:val="1"/>
        </w:numPr>
        <w:pPrChange w:id="18" w:author="Robert Scheller" w:date="2016-09-07T10:57:00Z">
          <w:pPr>
            <w:pStyle w:val="NormalWeb"/>
            <w:numPr>
              <w:numId w:val="1"/>
            </w:numPr>
            <w:ind w:left="720" w:hanging="360"/>
          </w:pPr>
        </w:pPrChange>
      </w:pPr>
      <w:ins w:id="19" w:author="Robert Scheller" w:date="2016-09-07T10:58:00Z">
        <w:r>
          <w:t>Add scenario(s) description.</w:t>
        </w:r>
      </w:ins>
    </w:p>
    <w:p w:rsidR="0041621D" w:rsidRDefault="0041621D" w:rsidP="0041621D">
      <w:pPr>
        <w:pStyle w:val="NormalWeb"/>
        <w:numPr>
          <w:ilvl w:val="0"/>
          <w:numId w:val="1"/>
        </w:numPr>
      </w:pPr>
      <w:commentRangeStart w:id="20"/>
      <w:r>
        <w:t>Fix remaining bugs in Harvest.  Repeat-entry, parsing.  Allow input of acreage in implementation table?</w:t>
      </w:r>
      <w:commentRangeEnd w:id="20"/>
      <w:r w:rsidR="00307A87">
        <w:rPr>
          <w:rStyle w:val="CommentReference"/>
          <w:rFonts w:asciiTheme="minorHAnsi" w:hAnsiTheme="minorHAnsi" w:cstheme="minorBidi"/>
        </w:rPr>
        <w:commentReference w:id="20"/>
      </w:r>
    </w:p>
    <w:p w:rsidR="00155CD3" w:rsidRPr="00573923" w:rsidRDefault="00155CD3" w:rsidP="00155CD3">
      <w:pPr>
        <w:pStyle w:val="NormalWeb"/>
        <w:numPr>
          <w:ilvl w:val="0"/>
          <w:numId w:val="1"/>
        </w:numPr>
      </w:pPr>
      <w:commentRangeStart w:id="21"/>
      <w:r w:rsidRPr="00573923">
        <w:t>Implementation</w:t>
      </w:r>
      <w:r>
        <w:t xml:space="preserve"> of prescribed burning option.  </w:t>
      </w:r>
      <w:r w:rsidRPr="00573923">
        <w:t xml:space="preserve">This needs some design thought on whether it belongs as part of Harvest or Fire (or potentially </w:t>
      </w:r>
      <w:proofErr w:type="spellStart"/>
      <w:r w:rsidRPr="00573923">
        <w:t>LandUse</w:t>
      </w:r>
      <w:proofErr w:type="spellEnd"/>
      <w:r w:rsidRPr="00573923">
        <w:t>?).</w:t>
      </w:r>
      <w:commentRangeEnd w:id="21"/>
      <w:r w:rsidR="00307A87">
        <w:rPr>
          <w:rStyle w:val="CommentReference"/>
          <w:rFonts w:asciiTheme="minorHAnsi" w:hAnsiTheme="minorHAnsi" w:cstheme="minorBidi"/>
        </w:rPr>
        <w:commentReference w:id="21"/>
      </w:r>
    </w:p>
    <w:p w:rsidR="00155CD3" w:rsidRDefault="00155CD3" w:rsidP="00155CD3">
      <w:pPr>
        <w:pStyle w:val="NormalWeb"/>
        <w:numPr>
          <w:ilvl w:val="0"/>
          <w:numId w:val="1"/>
        </w:numPr>
      </w:pPr>
      <w:r>
        <w:t>Do any necessary LANDIS-II core maintenance and enhancements.  See below for some suggestions.</w:t>
      </w:r>
    </w:p>
    <w:p w:rsidR="00155CD3" w:rsidRPr="00155CD3" w:rsidRDefault="00155CD3" w:rsidP="00155CD3">
      <w:pPr>
        <w:pStyle w:val="NormalWeb"/>
        <w:ind w:left="720"/>
        <w:rPr>
          <w:b/>
        </w:rPr>
      </w:pPr>
      <w:r w:rsidRPr="00155CD3">
        <w:rPr>
          <w:b/>
        </w:rPr>
        <w:t>Secondary priority</w:t>
      </w:r>
    </w:p>
    <w:p w:rsidR="00155CD3" w:rsidRDefault="00155CD3" w:rsidP="00155CD3">
      <w:pPr>
        <w:pStyle w:val="NormalWeb"/>
        <w:numPr>
          <w:ilvl w:val="0"/>
          <w:numId w:val="1"/>
        </w:numPr>
      </w:pPr>
      <w:commentRangeStart w:id="22"/>
      <w:r w:rsidRPr="00573923">
        <w:t>Integrating FS</w:t>
      </w:r>
      <w:r w:rsidR="0041621D">
        <w:t xml:space="preserve"> </w:t>
      </w:r>
      <w:r w:rsidRPr="00573923">
        <w:t>Veg data into the tools (e.g., Landscape Builder</w:t>
      </w:r>
      <w:r>
        <w:t>) used to cr</w:t>
      </w:r>
      <w:bookmarkStart w:id="23" w:name="_GoBack"/>
      <w:bookmarkEnd w:id="23"/>
      <w:r>
        <w:t xml:space="preserve">eate LANDIS inputs. </w:t>
      </w:r>
      <w:r w:rsidRPr="00573923">
        <w:t xml:space="preserve"> There is certainly species composition in these data sets, but might also be relevant soils or other ecoregion information.</w:t>
      </w:r>
      <w:commentRangeEnd w:id="22"/>
      <w:r w:rsidR="00307A87">
        <w:rPr>
          <w:rStyle w:val="CommentReference"/>
          <w:rFonts w:asciiTheme="minorHAnsi" w:hAnsiTheme="minorHAnsi" w:cstheme="minorBidi"/>
        </w:rPr>
        <w:commentReference w:id="22"/>
      </w:r>
    </w:p>
    <w:p w:rsidR="00573923" w:rsidRDefault="00573923" w:rsidP="00573923">
      <w:pPr>
        <w:pStyle w:val="NormalWeb"/>
        <w:numPr>
          <w:ilvl w:val="0"/>
          <w:numId w:val="1"/>
        </w:numPr>
      </w:pPr>
      <w:r>
        <w:t>Coordinate with Bill Dijak to make his Landscape Builder compatible with biomass succession extensions.</w:t>
      </w:r>
    </w:p>
    <w:p w:rsidR="00B859BF" w:rsidRDefault="00B859BF" w:rsidP="00573923">
      <w:pPr>
        <w:pStyle w:val="NormalWeb"/>
        <w:numPr>
          <w:ilvl w:val="0"/>
          <w:numId w:val="1"/>
        </w:numPr>
      </w:pPr>
      <w:commentRangeStart w:id="24"/>
      <w:r>
        <w:t>Improve error messages (more informative) throughout LANDIS-II</w:t>
      </w:r>
      <w:r w:rsidR="00155CD3">
        <w:t>.  Eric is willing to review error messages and suggest revisions.</w:t>
      </w:r>
      <w:commentRangeEnd w:id="24"/>
      <w:r w:rsidR="00307A87">
        <w:rPr>
          <w:rStyle w:val="CommentReference"/>
          <w:rFonts w:asciiTheme="minorHAnsi" w:hAnsiTheme="minorHAnsi" w:cstheme="minorBidi"/>
        </w:rPr>
        <w:commentReference w:id="24"/>
      </w:r>
    </w:p>
    <w:p w:rsidR="007A6666" w:rsidRDefault="007A6666" w:rsidP="00573923">
      <w:pPr>
        <w:pStyle w:val="NormalWeb"/>
        <w:numPr>
          <w:ilvl w:val="0"/>
          <w:numId w:val="1"/>
        </w:numPr>
      </w:pPr>
      <w:commentRangeStart w:id="25"/>
      <w:r>
        <w:t>Develop tools to build all input maps.  Develop alternate way to read in initial conditions?  E.g., read several RS-derived maps directly?</w:t>
      </w:r>
      <w:commentRangeEnd w:id="25"/>
      <w:r w:rsidR="00307A87">
        <w:rPr>
          <w:rStyle w:val="CommentReference"/>
          <w:rFonts w:asciiTheme="minorHAnsi" w:hAnsiTheme="minorHAnsi" w:cstheme="minorBidi"/>
        </w:rPr>
        <w:commentReference w:id="25"/>
      </w:r>
    </w:p>
    <w:p w:rsidR="00DE74B1" w:rsidRDefault="00DE74B1" w:rsidP="00573923">
      <w:pPr>
        <w:pStyle w:val="NormalWeb"/>
        <w:numPr>
          <w:ilvl w:val="0"/>
          <w:numId w:val="1"/>
        </w:numPr>
      </w:pPr>
      <w:commentRangeStart w:id="26"/>
      <w:r>
        <w:t>Revise all UGs for clarity and currency.</w:t>
      </w:r>
      <w:r w:rsidR="0041621D">
        <w:t xml:space="preserve">  Eric can take the lead on this, but programmer will need to verify that the code matches each UG.</w:t>
      </w:r>
      <w:commentRangeEnd w:id="26"/>
      <w:r w:rsidR="00307A87">
        <w:rPr>
          <w:rStyle w:val="CommentReference"/>
          <w:rFonts w:asciiTheme="minorHAnsi" w:hAnsiTheme="minorHAnsi" w:cstheme="minorBidi"/>
        </w:rPr>
        <w:commentReference w:id="26"/>
      </w:r>
    </w:p>
    <w:p w:rsidR="00155CD3" w:rsidRPr="00155CD3" w:rsidRDefault="00155CD3" w:rsidP="00155CD3">
      <w:pPr>
        <w:pStyle w:val="NormalWeb"/>
        <w:ind w:left="720"/>
        <w:rPr>
          <w:b/>
        </w:rPr>
      </w:pPr>
      <w:commentRangeStart w:id="27"/>
      <w:r>
        <w:rPr>
          <w:b/>
        </w:rPr>
        <w:t>Items requiring some scientific thought first</w:t>
      </w:r>
      <w:commentRangeEnd w:id="27"/>
      <w:r w:rsidR="00307A87">
        <w:rPr>
          <w:rStyle w:val="CommentReference"/>
          <w:rFonts w:asciiTheme="minorHAnsi" w:hAnsiTheme="minorHAnsi" w:cstheme="minorBidi"/>
        </w:rPr>
        <w:commentReference w:id="27"/>
      </w:r>
    </w:p>
    <w:p w:rsidR="0041621D" w:rsidRPr="00573923" w:rsidRDefault="0041621D" w:rsidP="0041621D">
      <w:pPr>
        <w:pStyle w:val="NormalWeb"/>
        <w:numPr>
          <w:ilvl w:val="0"/>
          <w:numId w:val="1"/>
        </w:numPr>
      </w:pPr>
      <w:r>
        <w:t xml:space="preserve">Developing links between FVS and LANDIS-II so that NFS managers who use FVS can capture that work to enhance complementarity. </w:t>
      </w:r>
    </w:p>
    <w:p w:rsidR="0041621D" w:rsidRDefault="0041621D" w:rsidP="0041621D">
      <w:pPr>
        <w:pStyle w:val="NormalWeb"/>
        <w:numPr>
          <w:ilvl w:val="0"/>
          <w:numId w:val="1"/>
        </w:numPr>
      </w:pPr>
      <w:r>
        <w:t xml:space="preserve">What are the outputs that NFS will likely want?  Can we start building the output extensions needed? </w:t>
      </w:r>
    </w:p>
    <w:p w:rsidR="00155CD3" w:rsidRPr="00573923" w:rsidRDefault="00155CD3" w:rsidP="00155CD3">
      <w:pPr>
        <w:pStyle w:val="NormalWeb"/>
        <w:numPr>
          <w:ilvl w:val="0"/>
          <w:numId w:val="1"/>
        </w:numPr>
      </w:pPr>
      <w:r w:rsidRPr="00573923">
        <w:t xml:space="preserve">Enable the seamless use of American fuel models in the Dynamic Fire </w:t>
      </w:r>
      <w:r>
        <w:t xml:space="preserve">and Fuels extensions. </w:t>
      </w:r>
      <w:r w:rsidRPr="00573923">
        <w:t xml:space="preserve"> This could either be a crosswalk of parameters that convert American fuels into models that fit the Canadian equations, or additional development of the extensions to enable either type of fuel models.</w:t>
      </w:r>
    </w:p>
    <w:p w:rsidR="00F94C23" w:rsidRPr="00155CD3" w:rsidRDefault="00F94C23" w:rsidP="00155CD3">
      <w:pPr>
        <w:pStyle w:val="NormalWeb"/>
        <w:ind w:left="720"/>
        <w:rPr>
          <w:b/>
        </w:rPr>
      </w:pPr>
      <w:commentRangeStart w:id="28"/>
      <w:r w:rsidRPr="00155CD3">
        <w:rPr>
          <w:b/>
        </w:rPr>
        <w:t xml:space="preserve">Core </w:t>
      </w:r>
      <w:r w:rsidR="00B63857">
        <w:rPr>
          <w:b/>
        </w:rPr>
        <w:t>enhancements</w:t>
      </w:r>
      <w:r w:rsidRPr="00155CD3">
        <w:rPr>
          <w:b/>
        </w:rPr>
        <w:t>:</w:t>
      </w:r>
      <w:commentRangeEnd w:id="28"/>
      <w:r w:rsidR="00AA2B13">
        <w:rPr>
          <w:rStyle w:val="CommentReference"/>
          <w:rFonts w:asciiTheme="minorHAnsi" w:hAnsiTheme="minorHAnsi" w:cstheme="minorBidi"/>
        </w:rPr>
        <w:commentReference w:id="28"/>
      </w:r>
    </w:p>
    <w:p w:rsidR="00F94C23" w:rsidRPr="00F94C23" w:rsidRDefault="00F94C2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94C23">
        <w:rPr>
          <w:rFonts w:ascii="Times New Roman" w:hAnsi="Times New Roman"/>
          <w:sz w:val="24"/>
          <w:szCs w:val="24"/>
        </w:rPr>
        <w:t>Write names of ALL input files to the log</w:t>
      </w:r>
      <w:r w:rsidR="00DE74B1">
        <w:rPr>
          <w:rFonts w:ascii="Times New Roman" w:hAnsi="Times New Roman"/>
          <w:sz w:val="24"/>
          <w:szCs w:val="24"/>
        </w:rPr>
        <w:t xml:space="preserve">.  Needed to later verify </w:t>
      </w:r>
      <w:r w:rsidR="00155CD3">
        <w:rPr>
          <w:rFonts w:ascii="Times New Roman" w:hAnsi="Times New Roman"/>
          <w:sz w:val="24"/>
          <w:szCs w:val="24"/>
        </w:rPr>
        <w:t xml:space="preserve">and archive </w:t>
      </w:r>
      <w:r w:rsidR="00DE74B1">
        <w:rPr>
          <w:rFonts w:ascii="Times New Roman" w:hAnsi="Times New Roman"/>
          <w:sz w:val="24"/>
          <w:szCs w:val="24"/>
        </w:rPr>
        <w:t xml:space="preserve">simulation results. </w:t>
      </w:r>
    </w:p>
    <w:p w:rsidR="00F94C23" w:rsidRPr="00F94C23" w:rsidRDefault="00F94C2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94C23">
        <w:rPr>
          <w:rFonts w:ascii="Times New Roman" w:hAnsi="Times New Roman"/>
          <w:sz w:val="24"/>
          <w:szCs w:val="24"/>
        </w:rPr>
        <w:t>Write all extension versions to log file</w:t>
      </w:r>
      <w:r w:rsidR="00DE74B1">
        <w:rPr>
          <w:rFonts w:ascii="Times New Roman" w:hAnsi="Times New Roman"/>
          <w:sz w:val="24"/>
          <w:szCs w:val="24"/>
        </w:rPr>
        <w:t xml:space="preserve">. </w:t>
      </w:r>
      <w:r w:rsidR="00DE74B1" w:rsidRPr="00DE74B1">
        <w:rPr>
          <w:rFonts w:ascii="Times New Roman" w:hAnsi="Times New Roman"/>
          <w:sz w:val="24"/>
          <w:szCs w:val="24"/>
        </w:rPr>
        <w:t xml:space="preserve"> </w:t>
      </w:r>
      <w:r w:rsidR="00DE74B1">
        <w:rPr>
          <w:rFonts w:ascii="Times New Roman" w:hAnsi="Times New Roman"/>
          <w:sz w:val="24"/>
          <w:szCs w:val="24"/>
        </w:rPr>
        <w:t xml:space="preserve">Needed to later verify </w:t>
      </w:r>
      <w:r w:rsidR="00155CD3">
        <w:rPr>
          <w:rFonts w:ascii="Times New Roman" w:hAnsi="Times New Roman"/>
          <w:sz w:val="24"/>
          <w:szCs w:val="24"/>
        </w:rPr>
        <w:t xml:space="preserve">and archive </w:t>
      </w:r>
      <w:r w:rsidR="00DE74B1">
        <w:rPr>
          <w:rFonts w:ascii="Times New Roman" w:hAnsi="Times New Roman"/>
          <w:sz w:val="24"/>
          <w:szCs w:val="24"/>
        </w:rPr>
        <w:t>simulation results.</w:t>
      </w:r>
    </w:p>
    <w:p w:rsidR="00F94C23" w:rsidRPr="00F94C23" w:rsidRDefault="00F94C2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94C23">
        <w:rPr>
          <w:rFonts w:ascii="Times New Roman" w:hAnsi="Times New Roman"/>
          <w:sz w:val="24"/>
          <w:szCs w:val="24"/>
        </w:rPr>
        <w:t>When age&gt;longevity – give species name in the error message</w:t>
      </w:r>
    </w:p>
    <w:p w:rsidR="00F94C23" w:rsidRPr="00F94C23" w:rsidRDefault="00F94C2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94C23">
        <w:rPr>
          <w:rFonts w:ascii="Times New Roman" w:hAnsi="Times New Roman"/>
          <w:sz w:val="24"/>
          <w:szCs w:val="24"/>
        </w:rPr>
        <w:t xml:space="preserve">Parse all input files (including disturbance and output) before spin-up </w:t>
      </w:r>
    </w:p>
    <w:p w:rsidR="00F94C23" w:rsidRPr="00F94C23" w:rsidRDefault="00F94C2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94C23">
        <w:rPr>
          <w:rFonts w:ascii="Times New Roman" w:hAnsi="Times New Roman"/>
          <w:sz w:val="24"/>
          <w:szCs w:val="24"/>
        </w:rPr>
        <w:lastRenderedPageBreak/>
        <w:t xml:space="preserve">Extensions listing </w:t>
      </w:r>
      <w:r w:rsidR="00155CD3">
        <w:rPr>
          <w:rFonts w:ascii="Times New Roman" w:hAnsi="Times New Roman"/>
          <w:sz w:val="24"/>
          <w:szCs w:val="24"/>
        </w:rPr>
        <w:t>command</w:t>
      </w:r>
      <w:r w:rsidRPr="00F94C23">
        <w:rPr>
          <w:rFonts w:ascii="Times New Roman" w:hAnsi="Times New Roman"/>
          <w:sz w:val="24"/>
          <w:szCs w:val="24"/>
        </w:rPr>
        <w:t>– give version</w:t>
      </w:r>
      <w:r w:rsidR="00155CD3">
        <w:rPr>
          <w:rFonts w:ascii="Times New Roman" w:hAnsi="Times New Roman"/>
          <w:sz w:val="24"/>
          <w:szCs w:val="24"/>
        </w:rPr>
        <w:t xml:space="preserve"> that is installed</w:t>
      </w:r>
    </w:p>
    <w:p w:rsidR="00F94C23" w:rsidRDefault="00F94C2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94C23">
        <w:rPr>
          <w:rFonts w:ascii="Times New Roman" w:hAnsi="Times New Roman"/>
          <w:sz w:val="24"/>
          <w:szCs w:val="24"/>
        </w:rPr>
        <w:t>Replace “Ageing cohorts” with “Growing cohorts” in console when running succession extensions</w:t>
      </w:r>
    </w:p>
    <w:p w:rsidR="00155CD3" w:rsidRPr="00F94C23" w:rsidRDefault="00155CD3" w:rsidP="00F94C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commentRangeStart w:id="29"/>
      <w:r>
        <w:rPr>
          <w:rFonts w:ascii="Times New Roman" w:hAnsi="Times New Roman"/>
          <w:sz w:val="24"/>
          <w:szCs w:val="24"/>
        </w:rPr>
        <w:t xml:space="preserve">Integrate the </w:t>
      </w:r>
      <w:proofErr w:type="spellStart"/>
      <w:r>
        <w:rPr>
          <w:rFonts w:ascii="Times New Roman" w:hAnsi="Times New Roman"/>
          <w:sz w:val="24"/>
          <w:szCs w:val="24"/>
        </w:rPr>
        <w:t>Lichti</w:t>
      </w:r>
      <w:proofErr w:type="spellEnd"/>
      <w:r>
        <w:rPr>
          <w:rFonts w:ascii="Times New Roman" w:hAnsi="Times New Roman"/>
          <w:sz w:val="24"/>
          <w:szCs w:val="24"/>
        </w:rPr>
        <w:t xml:space="preserve"> seed dispersal code into LANDIS-II </w:t>
      </w:r>
      <w:commentRangeEnd w:id="29"/>
      <w:r w:rsidR="00AA2B13">
        <w:rPr>
          <w:rStyle w:val="CommentReference"/>
          <w:rFonts w:asciiTheme="minorHAnsi" w:hAnsiTheme="minorHAnsi" w:cstheme="minorBidi"/>
        </w:rPr>
        <w:commentReference w:id="29"/>
      </w:r>
    </w:p>
    <w:sectPr w:rsidR="00155CD3" w:rsidRPr="00F94C23" w:rsidSect="00DE74B1"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Robert Scheller" w:date="2016-09-07T11:08:00Z" w:initials="RS">
    <w:p w:rsidR="00AA2B13" w:rsidRDefault="00AA2B13">
      <w:pPr>
        <w:pStyle w:val="CommentText"/>
      </w:pPr>
      <w:r>
        <w:rPr>
          <w:rStyle w:val="CommentReference"/>
        </w:rPr>
        <w:annotationRef/>
      </w:r>
      <w:r>
        <w:t>Any specific suggestions?  That is rather vague.</w:t>
      </w:r>
    </w:p>
  </w:comment>
  <w:comment w:id="20" w:author="Robert Scheller" w:date="2016-09-07T10:59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This will be a major project, will have undergrad devoted to Harvest.</w:t>
      </w:r>
    </w:p>
  </w:comment>
  <w:comment w:id="21" w:author="Robert Scheller" w:date="2016-09-07T11:08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Currently we use harvest to implement.  Needs some discussion about best approach before assigning to a programmer.</w:t>
      </w:r>
      <w:r w:rsidR="00AA2B13">
        <w:t xml:space="preserve">  Move to Items for thought?</w:t>
      </w:r>
    </w:p>
  </w:comment>
  <w:comment w:id="22" w:author="Robert Scheller" w:date="2016-09-07T11:00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Needs more information.  Completely new to me.</w:t>
      </w:r>
    </w:p>
  </w:comment>
  <w:comment w:id="24" w:author="Robert Scheller" w:date="2016-09-07T11:01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We will need very specific suggestions.  Programmers can’t imagine.</w:t>
      </w:r>
    </w:p>
  </w:comment>
  <w:comment w:id="25" w:author="Robert Scheller" w:date="2016-09-07T11:01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This is rather huge project.  Requires another $100k.</w:t>
      </w:r>
    </w:p>
  </w:comment>
  <w:comment w:id="26" w:author="Robert Scheller" w:date="2016-09-07T11:04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My opinion is that this is the job of each individual developer.  Programmers are not known for clarity.  We could establish a ‘standard’ UG format.  I revised the format for Century, which of course I like.  But how to enforce?  Our rules dictate that we can’t go revising without permission.</w:t>
      </w:r>
    </w:p>
  </w:comment>
  <w:comment w:id="27" w:author="Robert Scheller" w:date="2016-09-07T11:05:00Z" w:initials="RS">
    <w:p w:rsidR="00307A87" w:rsidRDefault="00307A87">
      <w:pPr>
        <w:pStyle w:val="CommentText"/>
      </w:pPr>
      <w:r>
        <w:rPr>
          <w:rStyle w:val="CommentReference"/>
        </w:rPr>
        <w:annotationRef/>
      </w:r>
      <w:r>
        <w:t>I agree with these ideas but certainly not programmer ready.</w:t>
      </w:r>
    </w:p>
  </w:comment>
  <w:comment w:id="28" w:author="Robert Scheller" w:date="2016-09-07T11:06:00Z" w:initials="RS">
    <w:p w:rsidR="00AA2B13" w:rsidRDefault="00AA2B13">
      <w:pPr>
        <w:pStyle w:val="CommentText"/>
      </w:pPr>
      <w:r>
        <w:rPr>
          <w:rStyle w:val="CommentReference"/>
        </w:rPr>
        <w:annotationRef/>
      </w:r>
      <w:r>
        <w:t>All great ideas.  Bruce, let’s add to the issues list for the core.</w:t>
      </w:r>
    </w:p>
  </w:comment>
  <w:comment w:id="29" w:author="Robert Scheller" w:date="2016-09-07T11:06:00Z" w:initials="RS">
    <w:p w:rsidR="00AA2B13" w:rsidRDefault="00AA2B13">
      <w:pPr>
        <w:pStyle w:val="CommentText"/>
      </w:pPr>
      <w:r>
        <w:rPr>
          <w:rStyle w:val="CommentReference"/>
        </w:rPr>
        <w:annotationRef/>
      </w:r>
      <w:r>
        <w:t>We can at least explore the different avenues.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2301"/>
    <w:multiLevelType w:val="hybridMultilevel"/>
    <w:tmpl w:val="9724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84470"/>
    <w:multiLevelType w:val="hybridMultilevel"/>
    <w:tmpl w:val="9724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23"/>
    <w:rsid w:val="00071DF4"/>
    <w:rsid w:val="00155CD3"/>
    <w:rsid w:val="00307A87"/>
    <w:rsid w:val="0041621D"/>
    <w:rsid w:val="004B3A7F"/>
    <w:rsid w:val="00573923"/>
    <w:rsid w:val="007A6666"/>
    <w:rsid w:val="00932EDC"/>
    <w:rsid w:val="00AA2B13"/>
    <w:rsid w:val="00B63857"/>
    <w:rsid w:val="00B859BF"/>
    <w:rsid w:val="00DE74B1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23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5739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A8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23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5739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Gustafson, Eric -FS</dc:creator>
  <cp:keywords/>
  <dc:description/>
  <cp:lastModifiedBy>Robert Scheller</cp:lastModifiedBy>
  <cp:revision>7</cp:revision>
  <cp:lastPrinted>2016-09-07T13:55:00Z</cp:lastPrinted>
  <dcterms:created xsi:type="dcterms:W3CDTF">2016-06-23T19:06:00Z</dcterms:created>
  <dcterms:modified xsi:type="dcterms:W3CDTF">2016-09-07T18:09:00Z</dcterms:modified>
</cp:coreProperties>
</file>